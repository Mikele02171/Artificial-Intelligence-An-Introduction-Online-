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4035" w14:textId="77777777" w:rsidR="00D774D0" w:rsidRDefault="00D774D0" w:rsidP="00D774D0">
      <w:r>
        <w:t>Week 3 Oxford University Continuing Department of Education</w:t>
      </w:r>
    </w:p>
    <w:p w14:paraId="6285F167" w14:textId="69B3DBC4" w:rsidR="00D774D0" w:rsidRDefault="00D774D0" w:rsidP="00D774D0">
      <w:r>
        <w:t>Introduction to Artificial Intelligence.</w:t>
      </w:r>
    </w:p>
    <w:p w14:paraId="416F429A" w14:textId="0FD689F2" w:rsidR="00EA7B8F" w:rsidRDefault="00D774D0" w:rsidP="00D774D0">
      <w:r>
        <w:t>Should an AI ever be given complete agency or should decisions rest with humans?</w:t>
      </w:r>
    </w:p>
    <w:p w14:paraId="7D8F8748" w14:textId="3C930D51" w:rsidR="006638E6" w:rsidRDefault="00273D62" w:rsidP="006638E6">
      <w:r>
        <w:t xml:space="preserve">AI should not </w:t>
      </w:r>
      <w:r w:rsidR="004C0BC0">
        <w:t>be given complete age</w:t>
      </w:r>
      <w:r w:rsidR="00556707">
        <w:t xml:space="preserve">ncy </w:t>
      </w:r>
      <w:r w:rsidR="004C0BC0">
        <w:t>over humans</w:t>
      </w:r>
      <w:r w:rsidR="00AE4F3B">
        <w:t xml:space="preserve"> </w:t>
      </w:r>
      <w:r w:rsidR="009E5B10">
        <w:t>because</w:t>
      </w:r>
      <w:r w:rsidR="0040128C">
        <w:t xml:space="preserve"> </w:t>
      </w:r>
      <w:r w:rsidR="009E5B10">
        <w:t>i</w:t>
      </w:r>
      <w:r w:rsidR="0040128C">
        <w:t xml:space="preserve">t </w:t>
      </w:r>
      <w:r w:rsidR="001F65C8">
        <w:t>cannot</w:t>
      </w:r>
      <w:r w:rsidR="0040128C">
        <w:t xml:space="preserve"> </w:t>
      </w:r>
      <w:r w:rsidR="00E25DA1">
        <w:t xml:space="preserve">understand </w:t>
      </w:r>
      <w:r w:rsidR="00BB3112">
        <w:t xml:space="preserve">or </w:t>
      </w:r>
      <w:r w:rsidR="00BB3112" w:rsidRPr="00BB3112">
        <w:t xml:space="preserve">distinguish </w:t>
      </w:r>
      <w:r w:rsidR="00BB3112">
        <w:t xml:space="preserve">between </w:t>
      </w:r>
      <w:r w:rsidR="00E25DA1">
        <w:t xml:space="preserve">human </w:t>
      </w:r>
      <w:r w:rsidR="00BB3112">
        <w:t>conscious</w:t>
      </w:r>
      <w:r w:rsidR="009D2DA3">
        <w:t xml:space="preserve"> </w:t>
      </w:r>
      <w:r w:rsidR="009E4C9A">
        <w:t xml:space="preserve">and </w:t>
      </w:r>
      <w:r w:rsidR="00BB3112">
        <w:t>artificial conscious</w:t>
      </w:r>
      <w:r w:rsidR="005E049E">
        <w:t>.</w:t>
      </w:r>
      <w:r w:rsidR="00123128">
        <w:t xml:space="preserve"> That an AI can </w:t>
      </w:r>
      <w:r w:rsidR="000E3470">
        <w:t>do</w:t>
      </w:r>
      <w:r w:rsidR="00123128">
        <w:t xml:space="preserve"> </w:t>
      </w:r>
      <w:r w:rsidR="00F13436">
        <w:t>only</w:t>
      </w:r>
      <w:r w:rsidR="009D2DA3">
        <w:t xml:space="preserve"> </w:t>
      </w:r>
      <w:r w:rsidR="00295AF2">
        <w:t>number</w:t>
      </w:r>
      <w:r w:rsidR="009D2DA3">
        <w:t xml:space="preserve"> of tasks</w:t>
      </w:r>
      <w:r w:rsidR="006D618A">
        <w:t xml:space="preserve"> can ac</w:t>
      </w:r>
      <w:r w:rsidR="006626F6">
        <w:t xml:space="preserve">complish </w:t>
      </w:r>
      <w:r w:rsidR="00F13436">
        <w:t>compared to humans</w:t>
      </w:r>
      <w:r w:rsidR="007F5CCF">
        <w:t xml:space="preserve"> </w:t>
      </w:r>
      <w:r w:rsidR="00295AF2">
        <w:t>to some</w:t>
      </w:r>
      <w:r w:rsidR="009F17A7">
        <w:t xml:space="preserve"> capacity. </w:t>
      </w:r>
      <w:r w:rsidR="002B3897">
        <w:t>We</w:t>
      </w:r>
      <w:r w:rsidR="00295AF2">
        <w:t xml:space="preserve"> </w:t>
      </w:r>
      <w:r w:rsidR="007D486C">
        <w:t>depend on our</w:t>
      </w:r>
      <w:r w:rsidR="00E02A85">
        <w:t xml:space="preserve"> us</w:t>
      </w:r>
      <w:r w:rsidR="00A10D6C">
        <w:t>age of</w:t>
      </w:r>
      <w:r w:rsidR="00E02A85">
        <w:t xml:space="preserve"> </w:t>
      </w:r>
      <w:r w:rsidR="007D486C">
        <w:t xml:space="preserve">AI </w:t>
      </w:r>
      <w:r w:rsidR="00A10D6C">
        <w:t>in</w:t>
      </w:r>
      <w:r w:rsidR="00CC66FB">
        <w:t xml:space="preserve"> everyday lives we use in</w:t>
      </w:r>
      <w:r w:rsidR="00A10D6C">
        <w:t xml:space="preserve"> </w:t>
      </w:r>
      <w:r w:rsidR="00260DA4">
        <w:t>software,</w:t>
      </w:r>
      <w:r w:rsidR="007F5CCF">
        <w:t xml:space="preserve"> </w:t>
      </w:r>
      <w:r w:rsidR="000F3620">
        <w:t>technology</w:t>
      </w:r>
      <w:r w:rsidR="00854A57">
        <w:t xml:space="preserve"> and</w:t>
      </w:r>
      <w:r w:rsidR="000F3620">
        <w:t xml:space="preserve"> business</w:t>
      </w:r>
      <w:r w:rsidR="00535A32">
        <w:t xml:space="preserve"> in </w:t>
      </w:r>
      <w:r w:rsidR="008D3389">
        <w:t>which impacts our</w:t>
      </w:r>
      <w:r w:rsidR="00535A32">
        <w:t xml:space="preserve"> economy</w:t>
      </w:r>
      <w:r w:rsidR="00854A57">
        <w:t xml:space="preserve"> and potential increase of unempl</w:t>
      </w:r>
      <w:r w:rsidR="00C26A7E">
        <w:t>oyment</w:t>
      </w:r>
      <w:r w:rsidR="00670BCB">
        <w:t xml:space="preserve">. </w:t>
      </w:r>
      <w:r w:rsidR="009D6B20">
        <w:t>Creating</w:t>
      </w:r>
      <w:r w:rsidR="00152F7A">
        <w:t xml:space="preserve"> many difficulties to</w:t>
      </w:r>
      <w:r w:rsidR="00BD12D6">
        <w:t xml:space="preserve"> integrate </w:t>
      </w:r>
      <w:r w:rsidR="0097066A">
        <w:t>an</w:t>
      </w:r>
      <w:r w:rsidR="004C6187">
        <w:t xml:space="preserve"> </w:t>
      </w:r>
      <w:r w:rsidR="009D6B20">
        <w:t>AI</w:t>
      </w:r>
      <w:r w:rsidR="004C6187">
        <w:t xml:space="preserve"> system</w:t>
      </w:r>
      <w:r w:rsidR="00514392">
        <w:t xml:space="preserve"> for</w:t>
      </w:r>
      <w:r w:rsidR="00DF225D">
        <w:t xml:space="preserve"> </w:t>
      </w:r>
      <w:r w:rsidR="009D6B20">
        <w:t xml:space="preserve">people to interact and urge </w:t>
      </w:r>
      <w:r w:rsidR="00460D90">
        <w:t>our</w:t>
      </w:r>
      <w:r w:rsidR="009D6B20">
        <w:t xml:space="preserve"> free will in the environment </w:t>
      </w:r>
      <w:r w:rsidR="004806D8">
        <w:t>in ways we understand</w:t>
      </w:r>
      <w:r w:rsidR="005006B9">
        <w:t xml:space="preserve"> </w:t>
      </w:r>
      <w:r w:rsidR="00280F5B">
        <w:t>the world</w:t>
      </w:r>
      <w:r w:rsidR="00011161">
        <w:t>.</w:t>
      </w:r>
    </w:p>
    <w:p w14:paraId="7AEE8052" w14:textId="10D186FD" w:rsidR="00DB2ECC" w:rsidRDefault="0005246E" w:rsidP="00C11F43">
      <w:pPr>
        <w:spacing w:before="240"/>
      </w:pPr>
      <w:r>
        <w:t xml:space="preserve">AI </w:t>
      </w:r>
      <w:r w:rsidR="00EF7B2C">
        <w:t xml:space="preserve">conscious </w:t>
      </w:r>
      <w:r w:rsidR="00BA045C">
        <w:t xml:space="preserve">is not the same compared to human </w:t>
      </w:r>
      <w:r w:rsidR="00CB3B15">
        <w:t>conscious, because</w:t>
      </w:r>
      <w:r w:rsidR="00BA045C">
        <w:t xml:space="preserve"> it is developed by</w:t>
      </w:r>
      <w:r w:rsidR="006D2647">
        <w:t xml:space="preserve"> man-hand machines. Which </w:t>
      </w:r>
      <w:r w:rsidR="00DF44B7">
        <w:t>is subjective</w:t>
      </w:r>
      <w:r w:rsidR="0021079C">
        <w:t xml:space="preserve"> </w:t>
      </w:r>
      <w:r w:rsidR="00DF44B7">
        <w:t>from an</w:t>
      </w:r>
      <w:r w:rsidR="0021079C">
        <w:t xml:space="preserve"> AI</w:t>
      </w:r>
      <w:r w:rsidR="00DF44B7">
        <w:t xml:space="preserve"> perspective in which it</w:t>
      </w:r>
      <w:r w:rsidR="0021079C">
        <w:t xml:space="preserve"> </w:t>
      </w:r>
      <w:r w:rsidR="00CB3B15">
        <w:t>cannot</w:t>
      </w:r>
      <w:r w:rsidR="00753FA3">
        <w:t xml:space="preserve"> </w:t>
      </w:r>
      <w:r w:rsidR="00CB3B15">
        <w:t>mimic</w:t>
      </w:r>
      <w:r w:rsidR="00D77E06">
        <w:t xml:space="preserve"> exactly</w:t>
      </w:r>
      <w:r w:rsidR="00753FA3">
        <w:t xml:space="preserve"> from the human</w:t>
      </w:r>
      <w:r w:rsidR="00CB3B15">
        <w:t xml:space="preserve"> perspective</w:t>
      </w:r>
      <w:r w:rsidR="00753FA3">
        <w:t xml:space="preserve">. </w:t>
      </w:r>
      <w:r w:rsidR="007D5191">
        <w:t>In</w:t>
      </w:r>
      <w:r w:rsidR="00401488">
        <w:t xml:space="preserve"> </w:t>
      </w:r>
      <w:r w:rsidR="00485E2A">
        <w:t xml:space="preserve">any circumstance </w:t>
      </w:r>
      <w:r w:rsidR="007D5191">
        <w:t xml:space="preserve">it follows </w:t>
      </w:r>
      <w:r w:rsidR="00401488">
        <w:t xml:space="preserve">certain commands from the </w:t>
      </w:r>
      <w:r w:rsidR="00DE3A11">
        <w:t>computer system, software or machine</w:t>
      </w:r>
      <w:r w:rsidR="00C60481">
        <w:t xml:space="preserve"> itself</w:t>
      </w:r>
      <w:r w:rsidR="00A30C72">
        <w:t xml:space="preserve"> created by hand</w:t>
      </w:r>
      <w:r w:rsidR="00C60481">
        <w:t xml:space="preserve">. </w:t>
      </w:r>
      <w:r w:rsidR="00B20FDC">
        <w:t>Designed from an artificial</w:t>
      </w:r>
      <w:r w:rsidR="00DE3A11">
        <w:t xml:space="preserve"> system</w:t>
      </w:r>
      <w:r w:rsidR="0097066A">
        <w:t xml:space="preserve"> </w:t>
      </w:r>
      <w:r w:rsidR="00DF44B7">
        <w:t xml:space="preserve">is </w:t>
      </w:r>
      <w:r w:rsidR="0097066A">
        <w:t>made</w:t>
      </w:r>
      <w:r w:rsidR="00E80D9F">
        <w:t xml:space="preserve"> to perform better arithmetic results</w:t>
      </w:r>
      <w:r w:rsidR="00102FAD">
        <w:t xml:space="preserve"> </w:t>
      </w:r>
      <w:r w:rsidR="009B0668">
        <w:t>derived from the machine itself</w:t>
      </w:r>
      <w:r w:rsidR="00B71510">
        <w:t>.</w:t>
      </w:r>
      <w:r w:rsidR="00D82459">
        <w:t xml:space="preserve"> For </w:t>
      </w:r>
      <w:r w:rsidR="003C581D">
        <w:t>example,</w:t>
      </w:r>
      <w:r w:rsidR="00D82459">
        <w:t xml:space="preserve"> </w:t>
      </w:r>
      <w:r w:rsidR="004A5956">
        <w:t xml:space="preserve">self-driving road vehicles </w:t>
      </w:r>
      <w:r w:rsidR="000A0ED9">
        <w:t>can</w:t>
      </w:r>
      <w:r w:rsidR="006131F0">
        <w:t xml:space="preserve"> </w:t>
      </w:r>
      <w:r w:rsidR="006E51AA">
        <w:t xml:space="preserve">detect </w:t>
      </w:r>
      <w:r w:rsidR="006131F0">
        <w:t xml:space="preserve">their sensing to its environment and able to move </w:t>
      </w:r>
      <w:r w:rsidR="00F24144">
        <w:t>freely without collision without manually done by a human.</w:t>
      </w:r>
      <w:r w:rsidR="002D1A7A">
        <w:t xml:space="preserve"> </w:t>
      </w:r>
      <w:r w:rsidR="00514726">
        <w:t>N</w:t>
      </w:r>
      <w:r w:rsidR="00173D54">
        <w:t xml:space="preserve">avigation devices </w:t>
      </w:r>
      <w:r w:rsidR="00514726">
        <w:t xml:space="preserve">like Google Maps </w:t>
      </w:r>
      <w:r w:rsidR="002D1A7A">
        <w:t xml:space="preserve">can help customers by simply using the voice and audio command through their device to help track </w:t>
      </w:r>
      <w:r w:rsidR="00514726">
        <w:t xml:space="preserve">and find their desired destination. </w:t>
      </w:r>
      <w:r w:rsidR="00D604D2">
        <w:t xml:space="preserve">In which they are both reliable in uses </w:t>
      </w:r>
      <w:r w:rsidR="0016734D">
        <w:t xml:space="preserve">for the general population. </w:t>
      </w:r>
      <w:r w:rsidR="00972C5D">
        <w:t>However</w:t>
      </w:r>
      <w:r w:rsidR="00F15B8E">
        <w:t>,</w:t>
      </w:r>
      <w:r w:rsidR="00D6356C">
        <w:t xml:space="preserve"> </w:t>
      </w:r>
      <w:r w:rsidR="00D03EDC">
        <w:t xml:space="preserve">if we demand more </w:t>
      </w:r>
      <w:r w:rsidR="00972C5D">
        <w:t xml:space="preserve">better qualitative </w:t>
      </w:r>
      <w:r w:rsidR="00CE131A">
        <w:t>inventions using Artificial Intelligence or Strong AI</w:t>
      </w:r>
      <w:r w:rsidR="00972C5D">
        <w:t xml:space="preserve"> in </w:t>
      </w:r>
      <w:r w:rsidR="000D33F9">
        <w:t xml:space="preserve">common </w:t>
      </w:r>
      <w:r w:rsidR="00972C5D">
        <w:t>workforce</w:t>
      </w:r>
      <w:r w:rsidR="000D33F9">
        <w:t>s</w:t>
      </w:r>
      <w:r w:rsidR="00A0167D">
        <w:t xml:space="preserve"> created in</w:t>
      </w:r>
      <w:r w:rsidR="00BC5B2C">
        <w:t xml:space="preserve"> software and business can be pragmatic</w:t>
      </w:r>
      <w:r w:rsidR="00D6356C">
        <w:t>.</w:t>
      </w:r>
      <w:r w:rsidR="00F15B8E">
        <w:t xml:space="preserve"> </w:t>
      </w:r>
      <w:r w:rsidR="008F7FD1">
        <w:t>Can lead to an</w:t>
      </w:r>
      <w:r w:rsidR="00CB3A73">
        <w:t xml:space="preserve"> increase of unemployment</w:t>
      </w:r>
      <w:r w:rsidR="006120F6">
        <w:t>, replacing</w:t>
      </w:r>
      <w:r w:rsidR="001A500A">
        <w:t xml:space="preserve"> many blue-collar</w:t>
      </w:r>
      <w:r w:rsidR="001A05C9">
        <w:t xml:space="preserve"> and white</w:t>
      </w:r>
      <w:r w:rsidR="00DB0C24">
        <w:t>-</w:t>
      </w:r>
      <w:r w:rsidR="001A05C9">
        <w:t>coll</w:t>
      </w:r>
      <w:r w:rsidR="00DB0C24">
        <w:t>ar</w:t>
      </w:r>
      <w:r w:rsidR="001A500A">
        <w:t xml:space="preserve"> jobs</w:t>
      </w:r>
      <w:r w:rsidR="00050629">
        <w:t xml:space="preserve"> affecting </w:t>
      </w:r>
      <w:r w:rsidR="001D6C36">
        <w:t>our</w:t>
      </w:r>
      <w:r w:rsidR="00050629">
        <w:t xml:space="preserve"> economy</w:t>
      </w:r>
      <w:r w:rsidR="001C4304">
        <w:t xml:space="preserve"> in “gardening, food service</w:t>
      </w:r>
      <w:r w:rsidR="00861F47">
        <w:t xml:space="preserve"> and home health”</w:t>
      </w:r>
      <w:r w:rsidR="001A500A">
        <w:t xml:space="preserve">. </w:t>
      </w:r>
      <w:r w:rsidR="00843AEE">
        <w:t xml:space="preserve">From </w:t>
      </w:r>
      <w:r w:rsidR="0008250D">
        <w:t xml:space="preserve">the </w:t>
      </w:r>
      <w:r w:rsidR="009C6008">
        <w:t>McKinsey Global</w:t>
      </w:r>
      <w:r w:rsidR="00FF5DAC">
        <w:t xml:space="preserve"> Institute</w:t>
      </w:r>
      <w:r w:rsidR="00830FF6">
        <w:t xml:space="preserve"> </w:t>
      </w:r>
      <w:r w:rsidR="00CB3A73">
        <w:t xml:space="preserve">that </w:t>
      </w:r>
      <w:r w:rsidR="00FF5DAC">
        <w:t>at least “thirty</w:t>
      </w:r>
      <w:r w:rsidR="00CB3A73">
        <w:t xml:space="preserve"> percent</w:t>
      </w:r>
      <w:r w:rsidR="00FF5DAC">
        <w:t>”</w:t>
      </w:r>
      <w:r w:rsidR="00CB3A73">
        <w:t xml:space="preserve"> </w:t>
      </w:r>
      <w:r w:rsidR="00005972">
        <w:t xml:space="preserve">about </w:t>
      </w:r>
      <w:r w:rsidR="00AB322D">
        <w:t xml:space="preserve">“400 to 800 million </w:t>
      </w:r>
      <w:r w:rsidR="00CB3A73">
        <w:t>lose their jobs</w:t>
      </w:r>
      <w:r w:rsidR="00AB322D">
        <w:t>”</w:t>
      </w:r>
      <w:r w:rsidR="00940A57">
        <w:t xml:space="preserve"> using intelligent agents</w:t>
      </w:r>
      <w:r w:rsidR="00CB3A73">
        <w:t xml:space="preserve"> that had been </w:t>
      </w:r>
      <w:r w:rsidR="00B945FA">
        <w:t>fill in sectors</w:t>
      </w:r>
      <w:r w:rsidR="00736DE0">
        <w:t xml:space="preserve"> applied</w:t>
      </w:r>
      <w:r w:rsidR="00B945FA">
        <w:t xml:space="preserve"> in </w:t>
      </w:r>
      <w:r w:rsidR="004A269B">
        <w:t>“</w:t>
      </w:r>
      <w:r w:rsidR="00B945FA">
        <w:t>automation</w:t>
      </w:r>
      <w:r w:rsidR="006D57CA">
        <w:t>”</w:t>
      </w:r>
      <w:r w:rsidR="00005972">
        <w:t xml:space="preserve"> and</w:t>
      </w:r>
      <w:r w:rsidR="006D57CA">
        <w:t xml:space="preserve"> in</w:t>
      </w:r>
      <w:r w:rsidR="004A269B">
        <w:t xml:space="preserve"> </w:t>
      </w:r>
      <w:r w:rsidR="006D57CA">
        <w:t>“</w:t>
      </w:r>
      <w:r w:rsidR="004A269B">
        <w:t>a</w:t>
      </w:r>
      <w:r w:rsidR="00311B11">
        <w:t>gricultural”</w:t>
      </w:r>
      <w:r w:rsidR="00005972">
        <w:t xml:space="preserve">. </w:t>
      </w:r>
      <w:r w:rsidR="00E811BB">
        <w:t xml:space="preserve">Making </w:t>
      </w:r>
      <w:r w:rsidR="003A507F">
        <w:t xml:space="preserve">human decisions </w:t>
      </w:r>
      <w:r w:rsidR="00E811BB">
        <w:t xml:space="preserve">difficult </w:t>
      </w:r>
      <w:r w:rsidR="003679FD">
        <w:t xml:space="preserve">in a society </w:t>
      </w:r>
      <w:r w:rsidR="008301E0">
        <w:t xml:space="preserve">we should </w:t>
      </w:r>
      <w:r w:rsidR="0077225B">
        <w:t>be concerned</w:t>
      </w:r>
      <w:r w:rsidR="003A507F">
        <w:t xml:space="preserve"> </w:t>
      </w:r>
      <w:r w:rsidR="008301E0">
        <w:t xml:space="preserve">about </w:t>
      </w:r>
      <w:r w:rsidR="00F67362">
        <w:t>based on</w:t>
      </w:r>
      <w:r w:rsidR="00DD37B3">
        <w:t xml:space="preserve"> our </w:t>
      </w:r>
      <w:r w:rsidR="00A9444E">
        <w:t xml:space="preserve">theorical and </w:t>
      </w:r>
      <w:r w:rsidR="00C11F43">
        <w:t>practical</w:t>
      </w:r>
      <w:r w:rsidR="008301E0">
        <w:t xml:space="preserve"> </w:t>
      </w:r>
      <w:r w:rsidR="007B0FCE">
        <w:t>knowledge. Making</w:t>
      </w:r>
      <w:r w:rsidR="008821DB">
        <w:t xml:space="preserve"> </w:t>
      </w:r>
      <w:r w:rsidR="00592F70">
        <w:t>the</w:t>
      </w:r>
      <w:r w:rsidR="006D4B0F">
        <w:t xml:space="preserve"> </w:t>
      </w:r>
      <w:r w:rsidR="00D323C9">
        <w:t>transition</w:t>
      </w:r>
      <w:r w:rsidR="008B66FB">
        <w:t xml:space="preserve"> </w:t>
      </w:r>
      <w:r w:rsidR="00315E9D">
        <w:t xml:space="preserve">from </w:t>
      </w:r>
      <w:r w:rsidR="00E9622D">
        <w:t xml:space="preserve">human conscious </w:t>
      </w:r>
      <w:r w:rsidR="00393EB9">
        <w:t xml:space="preserve">to </w:t>
      </w:r>
      <w:r w:rsidR="00E9622D">
        <w:t>artificial conscious</w:t>
      </w:r>
      <w:r w:rsidR="007B0FCE">
        <w:t xml:space="preserve"> very challenging in finding the right equilibrium. </w:t>
      </w:r>
      <w:r w:rsidR="003D37CC">
        <w:t xml:space="preserve">That there </w:t>
      </w:r>
      <w:r w:rsidR="00C3072B">
        <w:t>is “always, enough jobs or the balance will always be even</w:t>
      </w:r>
      <w:r w:rsidR="00A1719E">
        <w:t xml:space="preserve">; it’s possible for a technology to dramatically favour one group </w:t>
      </w:r>
      <w:r w:rsidR="00123281">
        <w:t>and to hurt another group”</w:t>
      </w:r>
      <w:r w:rsidR="00D27C31">
        <w:t xml:space="preserve"> that you end up “having fewer jobs”</w:t>
      </w:r>
      <w:r w:rsidR="00D77210">
        <w:t xml:space="preserve"> </w:t>
      </w:r>
      <w:r w:rsidR="00843AEE">
        <w:t>according to</w:t>
      </w:r>
      <w:r w:rsidR="00840520">
        <w:t xml:space="preserve"> Brynjolfsson. </w:t>
      </w:r>
      <w:r w:rsidR="00C414B7">
        <w:t>Implying that jobs</w:t>
      </w:r>
      <w:r w:rsidR="00B22634">
        <w:t xml:space="preserve"> that must</w:t>
      </w:r>
      <w:r w:rsidR="00C414B7">
        <w:t xml:space="preserve"> be sacrificed </w:t>
      </w:r>
      <w:r w:rsidR="00B22634">
        <w:t xml:space="preserve">by </w:t>
      </w:r>
      <w:r w:rsidR="005D1DC8">
        <w:t xml:space="preserve">reducing </w:t>
      </w:r>
      <w:r w:rsidR="00B22634">
        <w:t xml:space="preserve">the limiting </w:t>
      </w:r>
      <w:r w:rsidR="007B0FCE">
        <w:t xml:space="preserve">number </w:t>
      </w:r>
      <w:r w:rsidR="00290D1D">
        <w:t xml:space="preserve">of </w:t>
      </w:r>
      <w:r w:rsidR="00541812">
        <w:t>opportunities</w:t>
      </w:r>
      <w:r w:rsidR="007B0FCE">
        <w:t xml:space="preserve"> for people to make contribution to society over AI.</w:t>
      </w:r>
      <w:ins w:id="0" w:author="Michael Le">
        <w:r w:rsidR="0066636F">
          <w:t xml:space="preserve"> </w:t>
        </w:r>
      </w:ins>
    </w:p>
    <w:p w14:paraId="0471F001" w14:textId="1FB85FDA" w:rsidR="00DB2ECC" w:rsidRDefault="00F561DB" w:rsidP="00DB2ECC">
      <w:r>
        <w:t>Overall,</w:t>
      </w:r>
      <w:r w:rsidR="00357082">
        <w:t xml:space="preserve"> from what we understand</w:t>
      </w:r>
      <w:r w:rsidR="00DB2ECC">
        <w:t xml:space="preserve"> from</w:t>
      </w:r>
      <w:r w:rsidR="00357082">
        <w:t xml:space="preserve"> an</w:t>
      </w:r>
      <w:r w:rsidR="00DB2ECC">
        <w:t xml:space="preserve"> artificial</w:t>
      </w:r>
      <w:r w:rsidR="00DB4A9A">
        <w:t xml:space="preserve"> conscious</w:t>
      </w:r>
      <w:r w:rsidR="00DB2ECC">
        <w:t xml:space="preserve"> it can only perform one certain task or sequence of tasks whilst a human can interact different</w:t>
      </w:r>
      <w:r w:rsidR="00504BAB">
        <w:t xml:space="preserve"> </w:t>
      </w:r>
      <w:r w:rsidR="00DB2ECC">
        <w:t>various tasks</w:t>
      </w:r>
      <w:r w:rsidR="00357082">
        <w:t xml:space="preserve">. </w:t>
      </w:r>
      <w:r>
        <w:t>In how we</w:t>
      </w:r>
      <w:r w:rsidR="00DB2ECC">
        <w:t xml:space="preserve"> feel, touch, sense, hear and see.</w:t>
      </w:r>
      <w:r w:rsidR="001E4A00">
        <w:t xml:space="preserve"> </w:t>
      </w:r>
      <w:r w:rsidR="00760C7E">
        <w:t>R</w:t>
      </w:r>
      <w:r w:rsidR="00DA3FEB">
        <w:t>ealistically</w:t>
      </w:r>
      <w:r w:rsidR="00760C7E">
        <w:t>,</w:t>
      </w:r>
      <w:r w:rsidR="001E4A00">
        <w:t xml:space="preserve"> if were to believe there is </w:t>
      </w:r>
      <w:r w:rsidR="00DB4A9A">
        <w:t>hope that an AI can</w:t>
      </w:r>
      <w:r w:rsidR="00905729">
        <w:t xml:space="preserve"> fail multiple many times in a simpler task </w:t>
      </w:r>
      <w:r w:rsidR="00650587">
        <w:t>that a human can achi</w:t>
      </w:r>
      <w:r w:rsidR="00480DDC">
        <w:t>eve</w:t>
      </w:r>
      <w:r w:rsidR="00650587">
        <w:t>. There</w:t>
      </w:r>
      <w:r w:rsidR="00BF178C">
        <w:t xml:space="preserve"> is</w:t>
      </w:r>
      <w:r w:rsidR="00081AEA">
        <w:t xml:space="preserve"> stil</w:t>
      </w:r>
      <w:r w:rsidR="00123853">
        <w:t xml:space="preserve">l </w:t>
      </w:r>
      <w:r w:rsidR="00C379F4">
        <w:t xml:space="preserve">many </w:t>
      </w:r>
      <w:r w:rsidR="003703A1">
        <w:t>human and job opportunities</w:t>
      </w:r>
      <w:r w:rsidR="00C379F4">
        <w:t xml:space="preserve"> to accomplish</w:t>
      </w:r>
      <w:r w:rsidR="00081AEA">
        <w:t xml:space="preserve"> </w:t>
      </w:r>
      <w:r w:rsidR="009B27A4">
        <w:t xml:space="preserve">left </w:t>
      </w:r>
      <w:r w:rsidR="00123853">
        <w:t xml:space="preserve">for us to </w:t>
      </w:r>
      <w:r w:rsidR="00C379F4">
        <w:t xml:space="preserve">do </w:t>
      </w:r>
      <w:r w:rsidR="00123853">
        <w:t xml:space="preserve">perform </w:t>
      </w:r>
      <w:r w:rsidR="005B58DD">
        <w:t>certain tas</w:t>
      </w:r>
      <w:r w:rsidR="007C74A3">
        <w:t xml:space="preserve">ks </w:t>
      </w:r>
      <w:r w:rsidR="00115294">
        <w:t>that are left availabl</w:t>
      </w:r>
      <w:r w:rsidR="00E00962">
        <w:t>e</w:t>
      </w:r>
      <w:r w:rsidR="0005394F">
        <w:t xml:space="preserve"> and balance</w:t>
      </w:r>
      <w:r w:rsidR="007C44C5">
        <w:t xml:space="preserve"> that we can still </w:t>
      </w:r>
      <w:r w:rsidR="003703A1">
        <w:t>interact</w:t>
      </w:r>
      <w:r w:rsidR="007C44C5">
        <w:t xml:space="preserve"> within</w:t>
      </w:r>
      <w:r w:rsidR="00A43A72">
        <w:t xml:space="preserve"> making human lives better</w:t>
      </w:r>
      <w:r w:rsidR="007C44C5">
        <w:t xml:space="preserve">. </w:t>
      </w:r>
    </w:p>
    <w:p w14:paraId="23FC9432" w14:textId="2BCDF724" w:rsidR="00AE38F1" w:rsidRDefault="00AE38F1" w:rsidP="00DB2ECC"/>
    <w:p w14:paraId="178EE3AB" w14:textId="5FC0C473" w:rsidR="00AE38F1" w:rsidRDefault="00AE38F1" w:rsidP="00DB2ECC">
      <w:r>
        <w:t>.</w:t>
      </w:r>
    </w:p>
    <w:p w14:paraId="4C0F5D0F" w14:textId="77777777" w:rsidR="00DB2ECC" w:rsidRDefault="00DB2ECC" w:rsidP="00CB3A73"/>
    <w:p w14:paraId="087634B2" w14:textId="2E0B0211" w:rsidR="00F15B8E" w:rsidRDefault="00F15B8E" w:rsidP="00D6356C"/>
    <w:p w14:paraId="07E6B2D4" w14:textId="77777777" w:rsidR="00F15B8E" w:rsidRDefault="00F15B8E" w:rsidP="00D6356C"/>
    <w:p w14:paraId="4C6124F0" w14:textId="77777777" w:rsidR="009B57FF" w:rsidRDefault="009B57FF" w:rsidP="00D6356C"/>
    <w:p w14:paraId="19D0B9C6" w14:textId="77777777" w:rsidR="00C727BB" w:rsidRDefault="00C727BB" w:rsidP="00D774D0"/>
    <w:sectPr w:rsidR="00C7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D06BD"/>
    <w:multiLevelType w:val="hybridMultilevel"/>
    <w:tmpl w:val="C0C83684"/>
    <w:lvl w:ilvl="0" w:tplc="F3024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189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Le">
    <w15:presenceInfo w15:providerId="Windows Live" w15:userId="04d63814cb4382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D0"/>
    <w:rsid w:val="00005972"/>
    <w:rsid w:val="00011161"/>
    <w:rsid w:val="0002192F"/>
    <w:rsid w:val="0004029E"/>
    <w:rsid w:val="00050629"/>
    <w:rsid w:val="0005246E"/>
    <w:rsid w:val="0005394F"/>
    <w:rsid w:val="00063F1B"/>
    <w:rsid w:val="000647F9"/>
    <w:rsid w:val="00081A89"/>
    <w:rsid w:val="00081AEA"/>
    <w:rsid w:val="0008250D"/>
    <w:rsid w:val="00085C3B"/>
    <w:rsid w:val="0008796D"/>
    <w:rsid w:val="000A0ED9"/>
    <w:rsid w:val="000D33F9"/>
    <w:rsid w:val="000E2E41"/>
    <w:rsid w:val="000E3470"/>
    <w:rsid w:val="000F3620"/>
    <w:rsid w:val="0010160D"/>
    <w:rsid w:val="00102FAD"/>
    <w:rsid w:val="00115294"/>
    <w:rsid w:val="00123128"/>
    <w:rsid w:val="00123281"/>
    <w:rsid w:val="00123853"/>
    <w:rsid w:val="00152F7A"/>
    <w:rsid w:val="00155E0F"/>
    <w:rsid w:val="0016734D"/>
    <w:rsid w:val="00173D54"/>
    <w:rsid w:val="001752B3"/>
    <w:rsid w:val="001A05C9"/>
    <w:rsid w:val="001A493B"/>
    <w:rsid w:val="001A500A"/>
    <w:rsid w:val="001C4304"/>
    <w:rsid w:val="001C6CE4"/>
    <w:rsid w:val="001D6C36"/>
    <w:rsid w:val="001E4A00"/>
    <w:rsid w:val="001F65C8"/>
    <w:rsid w:val="00200827"/>
    <w:rsid w:val="002071A8"/>
    <w:rsid w:val="0021079C"/>
    <w:rsid w:val="0022098B"/>
    <w:rsid w:val="00260DA4"/>
    <w:rsid w:val="00263BDA"/>
    <w:rsid w:val="00273D62"/>
    <w:rsid w:val="00280F5B"/>
    <w:rsid w:val="0028382A"/>
    <w:rsid w:val="0028592E"/>
    <w:rsid w:val="00290D1D"/>
    <w:rsid w:val="00295AF2"/>
    <w:rsid w:val="002B2DF8"/>
    <w:rsid w:val="002B3897"/>
    <w:rsid w:val="002C4C0F"/>
    <w:rsid w:val="002D1A7A"/>
    <w:rsid w:val="002D75A4"/>
    <w:rsid w:val="00310987"/>
    <w:rsid w:val="00311B11"/>
    <w:rsid w:val="00315E9D"/>
    <w:rsid w:val="00323124"/>
    <w:rsid w:val="00324E6C"/>
    <w:rsid w:val="00325A2F"/>
    <w:rsid w:val="0033058F"/>
    <w:rsid w:val="00342188"/>
    <w:rsid w:val="00357082"/>
    <w:rsid w:val="00364CE9"/>
    <w:rsid w:val="003679FD"/>
    <w:rsid w:val="003703A1"/>
    <w:rsid w:val="0038135A"/>
    <w:rsid w:val="00383836"/>
    <w:rsid w:val="0039223D"/>
    <w:rsid w:val="00393EB9"/>
    <w:rsid w:val="003A507F"/>
    <w:rsid w:val="003A7FBE"/>
    <w:rsid w:val="003C530F"/>
    <w:rsid w:val="003C581D"/>
    <w:rsid w:val="003D37CC"/>
    <w:rsid w:val="003E1CBB"/>
    <w:rsid w:val="003E3327"/>
    <w:rsid w:val="003E4E60"/>
    <w:rsid w:val="003F117B"/>
    <w:rsid w:val="0040128C"/>
    <w:rsid w:val="00401488"/>
    <w:rsid w:val="00410EBB"/>
    <w:rsid w:val="00414BAB"/>
    <w:rsid w:val="004375DB"/>
    <w:rsid w:val="00450E83"/>
    <w:rsid w:val="00452126"/>
    <w:rsid w:val="00460D90"/>
    <w:rsid w:val="00471AD8"/>
    <w:rsid w:val="004806D8"/>
    <w:rsid w:val="00480DDC"/>
    <w:rsid w:val="00485E2A"/>
    <w:rsid w:val="00494BE7"/>
    <w:rsid w:val="00494FB1"/>
    <w:rsid w:val="004A0DC1"/>
    <w:rsid w:val="004A269B"/>
    <w:rsid w:val="004A5956"/>
    <w:rsid w:val="004C0BC0"/>
    <w:rsid w:val="004C1644"/>
    <w:rsid w:val="004C6187"/>
    <w:rsid w:val="004E56DF"/>
    <w:rsid w:val="004F54B3"/>
    <w:rsid w:val="004F7CE2"/>
    <w:rsid w:val="005006B9"/>
    <w:rsid w:val="00504BAB"/>
    <w:rsid w:val="00505F6C"/>
    <w:rsid w:val="00514392"/>
    <w:rsid w:val="00514726"/>
    <w:rsid w:val="00535A32"/>
    <w:rsid w:val="00541812"/>
    <w:rsid w:val="00556707"/>
    <w:rsid w:val="00556D3C"/>
    <w:rsid w:val="00565769"/>
    <w:rsid w:val="00585DDB"/>
    <w:rsid w:val="0059164A"/>
    <w:rsid w:val="00592F70"/>
    <w:rsid w:val="005B1A84"/>
    <w:rsid w:val="005B58DD"/>
    <w:rsid w:val="005B58E2"/>
    <w:rsid w:val="005C32F7"/>
    <w:rsid w:val="005C59BA"/>
    <w:rsid w:val="005D1DC8"/>
    <w:rsid w:val="005E049E"/>
    <w:rsid w:val="005E4349"/>
    <w:rsid w:val="006120F6"/>
    <w:rsid w:val="006131F0"/>
    <w:rsid w:val="006277FF"/>
    <w:rsid w:val="00634142"/>
    <w:rsid w:val="00650587"/>
    <w:rsid w:val="006626F6"/>
    <w:rsid w:val="006638E6"/>
    <w:rsid w:val="0066636F"/>
    <w:rsid w:val="00670BCB"/>
    <w:rsid w:val="00694C2A"/>
    <w:rsid w:val="006A0F7B"/>
    <w:rsid w:val="006A536C"/>
    <w:rsid w:val="006A7C79"/>
    <w:rsid w:val="006C1845"/>
    <w:rsid w:val="006C35F8"/>
    <w:rsid w:val="006D2647"/>
    <w:rsid w:val="006D4B0F"/>
    <w:rsid w:val="006D57CA"/>
    <w:rsid w:val="006D618A"/>
    <w:rsid w:val="006D64ED"/>
    <w:rsid w:val="006E0A9B"/>
    <w:rsid w:val="006E51AA"/>
    <w:rsid w:val="006F280D"/>
    <w:rsid w:val="007034BF"/>
    <w:rsid w:val="007043B6"/>
    <w:rsid w:val="007217D2"/>
    <w:rsid w:val="00730D74"/>
    <w:rsid w:val="0073217D"/>
    <w:rsid w:val="00736DE0"/>
    <w:rsid w:val="00737DCC"/>
    <w:rsid w:val="00753FA3"/>
    <w:rsid w:val="00760C7E"/>
    <w:rsid w:val="00765576"/>
    <w:rsid w:val="0077225B"/>
    <w:rsid w:val="007777F2"/>
    <w:rsid w:val="00793956"/>
    <w:rsid w:val="00795B94"/>
    <w:rsid w:val="007A43FB"/>
    <w:rsid w:val="007B0FCE"/>
    <w:rsid w:val="007C44C5"/>
    <w:rsid w:val="007C74A3"/>
    <w:rsid w:val="007D486C"/>
    <w:rsid w:val="007D5191"/>
    <w:rsid w:val="007E08B0"/>
    <w:rsid w:val="007E4B00"/>
    <w:rsid w:val="007F5CCF"/>
    <w:rsid w:val="00800085"/>
    <w:rsid w:val="008109E8"/>
    <w:rsid w:val="008301E0"/>
    <w:rsid w:val="008307A6"/>
    <w:rsid w:val="00830FF6"/>
    <w:rsid w:val="00831C37"/>
    <w:rsid w:val="00840520"/>
    <w:rsid w:val="00843593"/>
    <w:rsid w:val="00843AEE"/>
    <w:rsid w:val="00854A57"/>
    <w:rsid w:val="00861F47"/>
    <w:rsid w:val="00864280"/>
    <w:rsid w:val="008741C1"/>
    <w:rsid w:val="008821DB"/>
    <w:rsid w:val="0088555B"/>
    <w:rsid w:val="008B44B9"/>
    <w:rsid w:val="008B66FB"/>
    <w:rsid w:val="008D3389"/>
    <w:rsid w:val="008F7FD1"/>
    <w:rsid w:val="009022A3"/>
    <w:rsid w:val="00904E7D"/>
    <w:rsid w:val="00905729"/>
    <w:rsid w:val="009142FD"/>
    <w:rsid w:val="009176DD"/>
    <w:rsid w:val="00925F76"/>
    <w:rsid w:val="0093512F"/>
    <w:rsid w:val="00940A57"/>
    <w:rsid w:val="00956E9B"/>
    <w:rsid w:val="0097066A"/>
    <w:rsid w:val="00972C5D"/>
    <w:rsid w:val="009A4FC5"/>
    <w:rsid w:val="009B0668"/>
    <w:rsid w:val="009B0F56"/>
    <w:rsid w:val="009B27A4"/>
    <w:rsid w:val="009B4695"/>
    <w:rsid w:val="009B57FF"/>
    <w:rsid w:val="009C6008"/>
    <w:rsid w:val="009D2DA3"/>
    <w:rsid w:val="009D6B20"/>
    <w:rsid w:val="009E340A"/>
    <w:rsid w:val="009E4C9A"/>
    <w:rsid w:val="009E5B10"/>
    <w:rsid w:val="009F17A7"/>
    <w:rsid w:val="00A014D1"/>
    <w:rsid w:val="00A0167D"/>
    <w:rsid w:val="00A01CAD"/>
    <w:rsid w:val="00A022FD"/>
    <w:rsid w:val="00A10D6C"/>
    <w:rsid w:val="00A13DA0"/>
    <w:rsid w:val="00A1719E"/>
    <w:rsid w:val="00A30C72"/>
    <w:rsid w:val="00A3494B"/>
    <w:rsid w:val="00A36CCB"/>
    <w:rsid w:val="00A43A72"/>
    <w:rsid w:val="00A461C7"/>
    <w:rsid w:val="00A47E53"/>
    <w:rsid w:val="00A62A25"/>
    <w:rsid w:val="00A848E6"/>
    <w:rsid w:val="00A9444E"/>
    <w:rsid w:val="00A9688F"/>
    <w:rsid w:val="00AA1BF4"/>
    <w:rsid w:val="00AB19E0"/>
    <w:rsid w:val="00AB322D"/>
    <w:rsid w:val="00AC2E9F"/>
    <w:rsid w:val="00AD4036"/>
    <w:rsid w:val="00AD69B6"/>
    <w:rsid w:val="00AE38F1"/>
    <w:rsid w:val="00AE4F3B"/>
    <w:rsid w:val="00AF0CC8"/>
    <w:rsid w:val="00B015DE"/>
    <w:rsid w:val="00B064A2"/>
    <w:rsid w:val="00B141B8"/>
    <w:rsid w:val="00B20FDC"/>
    <w:rsid w:val="00B22634"/>
    <w:rsid w:val="00B22C13"/>
    <w:rsid w:val="00B262FB"/>
    <w:rsid w:val="00B37DAB"/>
    <w:rsid w:val="00B432A0"/>
    <w:rsid w:val="00B45527"/>
    <w:rsid w:val="00B52BF8"/>
    <w:rsid w:val="00B52F24"/>
    <w:rsid w:val="00B5411E"/>
    <w:rsid w:val="00B71510"/>
    <w:rsid w:val="00B838BB"/>
    <w:rsid w:val="00B93E5B"/>
    <w:rsid w:val="00B945FA"/>
    <w:rsid w:val="00BA045C"/>
    <w:rsid w:val="00BB3112"/>
    <w:rsid w:val="00BC5B2C"/>
    <w:rsid w:val="00BD12D6"/>
    <w:rsid w:val="00BE100B"/>
    <w:rsid w:val="00BE3456"/>
    <w:rsid w:val="00BF178C"/>
    <w:rsid w:val="00BF1A0B"/>
    <w:rsid w:val="00BF6B9A"/>
    <w:rsid w:val="00C0140E"/>
    <w:rsid w:val="00C02145"/>
    <w:rsid w:val="00C11F43"/>
    <w:rsid w:val="00C12BC7"/>
    <w:rsid w:val="00C176F2"/>
    <w:rsid w:val="00C20F90"/>
    <w:rsid w:val="00C26A7E"/>
    <w:rsid w:val="00C3072B"/>
    <w:rsid w:val="00C34F33"/>
    <w:rsid w:val="00C379F4"/>
    <w:rsid w:val="00C414B7"/>
    <w:rsid w:val="00C41F30"/>
    <w:rsid w:val="00C5474C"/>
    <w:rsid w:val="00C60481"/>
    <w:rsid w:val="00C60C2A"/>
    <w:rsid w:val="00C727BB"/>
    <w:rsid w:val="00CA5196"/>
    <w:rsid w:val="00CB3A73"/>
    <w:rsid w:val="00CB3B15"/>
    <w:rsid w:val="00CB6E2B"/>
    <w:rsid w:val="00CC66FB"/>
    <w:rsid w:val="00CD56BA"/>
    <w:rsid w:val="00CE131A"/>
    <w:rsid w:val="00D03EDC"/>
    <w:rsid w:val="00D075F4"/>
    <w:rsid w:val="00D13487"/>
    <w:rsid w:val="00D13A7E"/>
    <w:rsid w:val="00D27C31"/>
    <w:rsid w:val="00D323C9"/>
    <w:rsid w:val="00D604D2"/>
    <w:rsid w:val="00D6356C"/>
    <w:rsid w:val="00D66D33"/>
    <w:rsid w:val="00D77210"/>
    <w:rsid w:val="00D774D0"/>
    <w:rsid w:val="00D77E06"/>
    <w:rsid w:val="00D82459"/>
    <w:rsid w:val="00D84460"/>
    <w:rsid w:val="00DA3FEB"/>
    <w:rsid w:val="00DA6359"/>
    <w:rsid w:val="00DB0C24"/>
    <w:rsid w:val="00DB2ECC"/>
    <w:rsid w:val="00DB4A9A"/>
    <w:rsid w:val="00DB4C27"/>
    <w:rsid w:val="00DD37B3"/>
    <w:rsid w:val="00DE3A11"/>
    <w:rsid w:val="00DE436D"/>
    <w:rsid w:val="00DF225D"/>
    <w:rsid w:val="00DF44B7"/>
    <w:rsid w:val="00DF4991"/>
    <w:rsid w:val="00DF7D75"/>
    <w:rsid w:val="00E00962"/>
    <w:rsid w:val="00E02A85"/>
    <w:rsid w:val="00E0587A"/>
    <w:rsid w:val="00E05EAD"/>
    <w:rsid w:val="00E22AEF"/>
    <w:rsid w:val="00E25DA1"/>
    <w:rsid w:val="00E44E7F"/>
    <w:rsid w:val="00E46AE3"/>
    <w:rsid w:val="00E51BA2"/>
    <w:rsid w:val="00E54D18"/>
    <w:rsid w:val="00E764D5"/>
    <w:rsid w:val="00E80D9F"/>
    <w:rsid w:val="00E811BB"/>
    <w:rsid w:val="00E93B98"/>
    <w:rsid w:val="00E9622D"/>
    <w:rsid w:val="00EA7B8F"/>
    <w:rsid w:val="00EC1909"/>
    <w:rsid w:val="00ED15F8"/>
    <w:rsid w:val="00ED1AD0"/>
    <w:rsid w:val="00EF46A4"/>
    <w:rsid w:val="00EF5033"/>
    <w:rsid w:val="00EF62A6"/>
    <w:rsid w:val="00EF7B2C"/>
    <w:rsid w:val="00F05EB6"/>
    <w:rsid w:val="00F078F3"/>
    <w:rsid w:val="00F13395"/>
    <w:rsid w:val="00F13436"/>
    <w:rsid w:val="00F15B8E"/>
    <w:rsid w:val="00F24144"/>
    <w:rsid w:val="00F542FB"/>
    <w:rsid w:val="00F561DB"/>
    <w:rsid w:val="00F67362"/>
    <w:rsid w:val="00FC19D0"/>
    <w:rsid w:val="00FC4444"/>
    <w:rsid w:val="00FC4C1F"/>
    <w:rsid w:val="00FE40F8"/>
    <w:rsid w:val="00FE7178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7E1B"/>
  <w15:chartTrackingRefBased/>
  <w15:docId w15:val="{00DA535F-265A-4E5A-9605-4DAAB33E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7F"/>
    <w:pPr>
      <w:ind w:left="720"/>
      <w:contextualSpacing/>
    </w:pPr>
  </w:style>
  <w:style w:type="paragraph" w:styleId="Revision">
    <w:name w:val="Revision"/>
    <w:hidden/>
    <w:uiPriority w:val="99"/>
    <w:semiHidden/>
    <w:rsid w:val="00D075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2</cp:revision>
  <dcterms:created xsi:type="dcterms:W3CDTF">2022-06-11T03:38:00Z</dcterms:created>
  <dcterms:modified xsi:type="dcterms:W3CDTF">2022-06-11T03:38:00Z</dcterms:modified>
</cp:coreProperties>
</file>